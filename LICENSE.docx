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hd w:val="clear" w:color="auto" w:fill="FFFFFF"/>
        <w:spacing w:before="0" w:after="280"/>
        <w:rPr>
          <w:rFonts w:ascii="Segoe UI" w:hAnsi="Segoe UI" w:cs="Segoe UI"/>
          <w:color w:val="1F2328"/>
          <w:lang w:val="en-US"/>
        </w:rPr>
      </w:pPr>
      <w:r>
        <w:rPr>
          <w:rFonts w:cs="Segoe UI" w:ascii="Segoe UI" w:hAnsi="Segoe UI"/>
          <w:color w:val="1F2328"/>
          <w:lang w:val="en-US"/>
        </w:rPr>
        <w:t>ActSeek  Non-Commercial License Agreement</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The ActSeek software ("Software") has been developed and made available by VTT for noncommercial, non-profit use. For more information about the ActSeek Commons, please see </w:t>
      </w:r>
      <w:hyperlink r:id="rId2">
        <w:r>
          <w:rPr>
            <w:rStyle w:val="InternetLink"/>
            <w:rFonts w:cs="Segoe UI" w:ascii="Segoe UI" w:hAnsi="Segoe UI"/>
            <w:lang w:val="en-US"/>
          </w:rPr>
          <w:t>NETPAGE</w:t>
        </w:r>
      </w:hyperlink>
      <w:r>
        <w:rPr>
          <w:rFonts w:cs="Segoe UI" w:ascii="Segoe UI" w:hAnsi="Segoe UI"/>
          <w:color w:val="1F2328"/>
          <w:lang w:val="en-US"/>
        </w:rPr>
        <w:t>. If you wish to use the Software for any commercial purposes, including fee-based service projects, you will need to execute a separate licensing agreement with the VTT and pay a fee. In that case, please contact: </w:t>
      </w:r>
      <w:hyperlink r:id="rId3">
        <w:r>
          <w:rPr>
            <w:rStyle w:val="InternetLink"/>
            <w:rFonts w:cs="Segoe UI" w:ascii="Segoe UI" w:hAnsi="Segoe UI"/>
            <w:lang w:val="en-US"/>
          </w:rPr>
          <w:t>ip.agreements@vtt.fi</w:t>
        </w:r>
      </w:hyperlink>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 xml:space="preserve"> </w:t>
      </w:r>
      <w:r>
        <w:rPr>
          <w:rFonts w:cs="Segoe UI" w:ascii="Segoe UI" w:hAnsi="Segoe UI"/>
          <w:color w:val="1F2328"/>
          <w:lang w:val="en-US"/>
        </w:rPr>
        <w:t xml:space="preserve">The Software was developed through support of </w:t>
      </w:r>
      <w:r>
        <w:rPr>
          <w:rFonts w:cs="Segoe UI" w:ascii="Segoe UI" w:hAnsi="Segoe UI"/>
          <w:color w:val="1F2328"/>
          <w:highlight w:val="yellow"/>
          <w:lang w:val="en-US"/>
        </w:rPr>
        <w:t xml:space="preserve">BioDesign project funded by </w:t>
      </w:r>
      <w:commentRangeStart w:id="0"/>
      <w:r>
        <w:rPr>
          <w:rFonts w:cs="Segoe UI" w:ascii="Segoe UI" w:hAnsi="Segoe UI"/>
          <w:color w:val="1F2328"/>
          <w:highlight w:val="yellow"/>
          <w:lang w:val="en-US"/>
        </w:rPr>
        <w:t>xxxx</w:t>
      </w:r>
      <w:commentRangeEnd w:id="0"/>
      <w:r>
        <w:commentReference w:id="0"/>
      </w:r>
      <w:r>
        <w:rPr>
          <w:rFonts w:cs="Segoe UI" w:ascii="Segoe UI" w:hAnsi="Segoe UI"/>
          <w:color w:val="1F2328"/>
          <w:highlight w:val="yellow"/>
          <w:lang w:val="en-US"/>
        </w:rPr>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w:t>
      </w:r>
      <w:r>
        <w:rPr>
          <w:rFonts w:cs="Segoe UI" w:ascii="Segoe UI" w:hAnsi="Segoe UI"/>
          <w:color w:val="1F2328"/>
          <w:lang w:val="en-US"/>
        </w:rPr>
        <w:t xml:space="preserve">Non-Commercial User” means </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 xml:space="preserve">1) employees of not-for-profit research institutions, government laboratories, and universities conducting research excluding </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(a) commercial service; or</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 xml:space="preserve">(b) contract research or services for a for profit company where the intellectual property resulting from such research or service is owned by the for-profit company , and </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 xml:space="preserve">2) individuals excluding </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 xml:space="preserve">(a) any use by, for, or on behalf of an entity organized for profit; or </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(b) any use intended for or directed toward commercial advantage or monetary compensation.</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w:t>
      </w:r>
      <w:r>
        <w:rPr>
          <w:rFonts w:cs="Segoe UI" w:ascii="Segoe UI" w:hAnsi="Segoe UI"/>
          <w:color w:val="1F2328"/>
          <w:lang w:val="en-US"/>
        </w:rPr>
        <w:t>Software” includes both source and executable copies of the ActSeek software as distributed by VTT</w:t>
      </w:r>
    </w:p>
    <w:p>
      <w:pPr>
        <w:pStyle w:val="NormalWeb"/>
        <w:shd w:val="clear" w:color="auto" w:fill="FFFFFF"/>
        <w:spacing w:beforeAutospacing="0" w:before="0" w:after="280"/>
        <w:rPr>
          <w:rFonts w:ascii="Segoe UI" w:hAnsi="Segoe UI" w:cs="Segoe UI"/>
          <w:color w:val="1F2328"/>
          <w:lang w:val="en-US"/>
        </w:rPr>
      </w:pPr>
      <w:r>
        <w:rPr>
          <w:rFonts w:cs="Segoe UI" w:ascii="Segoe UI" w:hAnsi="Segoe UI"/>
          <w:color w:val="1F2328"/>
          <w:lang w:val="en-US"/>
        </w:rPr>
        <w:t>VTT grant Non-Commercial Users the rights to perform, display, reproduce and modify the Software solely for internal Non-Commercial purposes, on the following conditions:</w:t>
      </w:r>
    </w:p>
    <w:p>
      <w:pPr>
        <w:pStyle w:val="NormalWeb"/>
        <w:numPr>
          <w:ilvl w:val="0"/>
          <w:numId w:val="1"/>
        </w:numPr>
        <w:shd w:val="clear" w:color="auto" w:fill="FFFFFF"/>
        <w:spacing w:before="280" w:after="280"/>
        <w:rPr>
          <w:rFonts w:ascii="Segoe UI" w:hAnsi="Segoe UI" w:cs="Segoe UI"/>
          <w:color w:val="1F2328"/>
          <w:lang w:val="en-US"/>
        </w:rPr>
      </w:pPr>
      <w:r>
        <w:rPr>
          <w:rFonts w:cs="Segoe UI" w:ascii="Segoe UI" w:hAnsi="Segoe UI"/>
          <w:color w:val="1F2328"/>
          <w:lang w:val="en-US"/>
        </w:rPr>
        <w:t>You shall not distribute the Software or any modifications to the Software. As an exception, you may fork official ActSeek Commons repositories and make modifications to the source code in such forks on the same version control platform on which those official repositories are hosted.</w:t>
      </w:r>
    </w:p>
    <w:p>
      <w:pPr>
        <w:pStyle w:val="NormalWeb"/>
        <w:numPr>
          <w:ilvl w:val="0"/>
          <w:numId w:val="1"/>
        </w:numPr>
        <w:shd w:val="clear" w:color="auto" w:fill="FFFFFF"/>
        <w:spacing w:before="280" w:after="280"/>
        <w:rPr>
          <w:rFonts w:ascii="Segoe UI" w:hAnsi="Segoe UI" w:cs="Segoe UI"/>
          <w:color w:val="1F2328"/>
          <w:lang w:val="en-US"/>
        </w:rPr>
      </w:pPr>
      <w:r>
        <w:rPr>
          <w:rFonts w:cs="Segoe UI" w:ascii="Segoe UI" w:hAnsi="Segoe UI"/>
          <w:color w:val="1F2328"/>
          <w:lang w:val="en-US"/>
        </w:rPr>
        <w:t>You retain in Software and any modifications to Software, all copyright, trademark, or other notices pertaining to Software as provided by VTT.</w:t>
      </w:r>
    </w:p>
    <w:p>
      <w:pPr>
        <w:pStyle w:val="NormalWeb"/>
        <w:numPr>
          <w:ilvl w:val="0"/>
          <w:numId w:val="1"/>
        </w:numPr>
        <w:shd w:val="clear" w:color="auto" w:fill="FFFFFF"/>
        <w:spacing w:before="280" w:after="280"/>
        <w:rPr>
          <w:rFonts w:ascii="Segoe UI" w:hAnsi="Segoe UI" w:cs="Segoe UI"/>
          <w:color w:val="1F2328"/>
          <w:lang w:val="en-US"/>
        </w:rPr>
      </w:pPr>
      <w:r>
        <w:rPr>
          <w:rFonts w:cs="Segoe UI" w:ascii="Segoe UI" w:hAnsi="Segoe UI"/>
          <w:color w:val="1F2328"/>
          <w:lang w:val="en-US"/>
        </w:rPr>
        <w:t xml:space="preserve">You acknowledge that VTT and its licensees may develop modifications to Software that may be substantially similar to your modifications of Software, and that the VTT and its licensees shall not be constrained in any way by you, VTT's or its licensees' use or management of such modifications. You acknowledge the right of the VTT to prepare and publish modifications to Software that may be substantially similar or functionally equivalent to your modifications and improvements, and if you obtain patent protection for any modification or improvement to Software you agree not to allege or enjoin infringement of your patent by the VTT or by any of VTT's licensees obtaining modifications or improvements to Software from the VTT </w:t>
      </w:r>
    </w:p>
    <w:p>
      <w:pPr>
        <w:pStyle w:val="NormalWeb"/>
        <w:numPr>
          <w:ilvl w:val="0"/>
          <w:numId w:val="1"/>
        </w:numPr>
        <w:shd w:val="clear" w:color="auto" w:fill="FFFFFF"/>
        <w:spacing w:before="280" w:after="280"/>
        <w:rPr>
          <w:rFonts w:ascii="Segoe UI" w:hAnsi="Segoe UI" w:cs="Segoe UI"/>
          <w:color w:val="1F2328"/>
          <w:lang w:val="en-US"/>
        </w:rPr>
      </w:pPr>
      <w:r>
        <w:rPr>
          <w:rFonts w:cs="Segoe UI" w:ascii="Segoe UI" w:hAnsi="Segoe UI"/>
          <w:color w:val="1F2328"/>
          <w:lang w:val="en-US"/>
        </w:rPr>
        <w:t>You agree to acknowledge the contribution of the the Software make to your research, and cite appropriate references about the Software in your publications (see CITING_ACTSEEK.md).</w:t>
      </w:r>
    </w:p>
    <w:p>
      <w:pPr>
        <w:pStyle w:val="NormalWeb"/>
        <w:numPr>
          <w:ilvl w:val="0"/>
          <w:numId w:val="1"/>
        </w:numPr>
        <w:shd w:val="clear" w:color="auto" w:fill="FFFFFF"/>
        <w:spacing w:before="280" w:after="280"/>
        <w:rPr>
          <w:rFonts w:ascii="Segoe UI" w:hAnsi="Segoe UI" w:cs="Segoe UI"/>
          <w:color w:val="1F2328"/>
          <w:lang w:val="en-US"/>
        </w:rPr>
      </w:pPr>
      <w:r>
        <w:rPr>
          <w:rFonts w:cs="Segoe UI" w:ascii="Segoe UI" w:hAnsi="Segoe UI"/>
          <w:color w:val="1F2328"/>
          <w:lang w:val="en-US"/>
        </w:rPr>
        <w:t>Any risk associated with using the Software is with you and/or your institution. Software is experimental in nature and is made available as a research courtesy "AS IS," without obligation by VTT to provide accompanying services or support.</w:t>
      </w:r>
    </w:p>
    <w:p>
      <w:pPr>
        <w:pStyle w:val="NormalWeb"/>
        <w:numPr>
          <w:ilvl w:val="0"/>
          <w:numId w:val="1"/>
        </w:numPr>
        <w:shd w:val="clear" w:color="auto" w:fill="FFFFFF"/>
        <w:spacing w:before="280" w:after="280"/>
        <w:rPr>
          <w:rFonts w:ascii="Segoe UI" w:hAnsi="Segoe UI" w:cs="Segoe UI"/>
          <w:color w:val="1F2328"/>
          <w:lang w:val="en-US"/>
        </w:rPr>
      </w:pPr>
      <w:r>
        <w:rPr>
          <w:rFonts w:cs="Segoe UI" w:ascii="Segoe UI" w:hAnsi="Segoe UI"/>
          <w:color w:val="1F2328"/>
          <w:lang w:val="en-US"/>
        </w:rPr>
        <w:t xml:space="preserve">VTT AND THE DEVELOPERS EXPRESSLY DISCLAIM ANY AND ALL WARRANTIES REGARDING THE SOFTWARE, WHETHER EXPRESS OR IMPLIED, INCLUDING BUT NOT LIMITED TO WARRANTIES PERTAINING TO NON-INFRINGEMENT, MERCHANTABILITY OR FITNESS FOR A PARTICULAR PURPOSE. IN NO EVENT SHALL </w:t>
      </w:r>
      <w:moveFrom w:id="0" w:author="VTT Legal" w:date="2024-12-03T13:57:00Z">
        <w:r>
          <w:rPr>
            <w:rFonts w:cs="Segoe UI" w:ascii="Segoe UI" w:hAnsi="Segoe UI"/>
            <w:color w:val="1F2328"/>
            <w:lang w:val="en-US"/>
          </w:rPr>
          <w:t xml:space="preserve">THE </w:t>
        </w:r>
      </w:moveFrom>
      <w:r>
        <w:rPr>
          <w:rFonts w:cs="Segoe UI" w:ascii="Segoe UI" w:hAnsi="Segoe UI"/>
          <w:color w:val="1F2328"/>
          <w:lang w:val="en-US"/>
        </w:rPr>
        <w:t xml:space="preserve">VTT OR </w:t>
      </w:r>
      <w:moveTo w:id="1" w:author="VTT Legal" w:date="2024-12-03T13:57:00Z">
        <w:r>
          <w:rPr>
            <w:rFonts w:cs="Segoe UI" w:ascii="Segoe UI" w:hAnsi="Segoe UI"/>
            <w:color w:val="1F2328"/>
            <w:lang w:val="en-US"/>
          </w:rPr>
          <w:t xml:space="preserve">THE </w:t>
        </w:r>
      </w:moveTo>
      <w:r>
        <w:rPr>
          <w:rFonts w:cs="Segoe UI" w:ascii="Segoe UI" w:hAnsi="Segoe UI"/>
          <w:color w:val="1F2328"/>
          <w:lang w:val="en-US"/>
        </w:rPr>
        <w:t>DEVELOPERS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lang w:val="en-US"/>
        </w:rPr>
      </w:pPr>
      <w:r>
        <w:rPr>
          <w:lang w:val="en-US"/>
        </w:rPr>
      </w:r>
    </w:p>
    <w:p>
      <w:pPr>
        <w:pStyle w:val="Normal"/>
        <w:spacing w:before="0" w:after="160"/>
        <w:rPr>
          <w:lang w:val="en-US"/>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aitinen Pauli" w:date="2024-11-28T13:10:00Z" w:initials="PL">
    <w:p>
      <w:r>
        <w:rPr>
          <w:rFonts w:ascii="Liberation Serif" w:hAnsi="Liberation Serif" w:eastAsia="Segoe UI" w:cs="DejaVu Sans"/>
          <w:kern w:val="0"/>
          <w:sz w:val="24"/>
          <w:szCs w:val="24"/>
          <w:lang w:val="en-US" w:eastAsia="en-US" w:bidi="en-US"/>
        </w:rPr>
        <w:t>Sanda to amaned the details of the background funding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08b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i-FI" w:eastAsia="en-US" w:bidi="ar-SA"/>
      <w14:ligatures w14:val="standardContextual"/>
    </w:rPr>
  </w:style>
  <w:style w:type="paragraph" w:styleId="Heading2">
    <w:name w:val="Heading 2"/>
    <w:basedOn w:val="Normal"/>
    <w:link w:val="Heading2Char"/>
    <w:uiPriority w:val="9"/>
    <w:qFormat/>
    <w:rsid w:val="006708be"/>
    <w:pPr>
      <w:spacing w:lineRule="auto" w:line="240" w:beforeAutospacing="1" w:afterAutospacing="1"/>
      <w:outlineLvl w:val="1"/>
    </w:pPr>
    <w:rPr>
      <w:rFonts w:ascii="Times New Roman" w:hAnsi="Times New Roman" w:eastAsia="Times New Roman" w:cs="Times New Roman"/>
      <w:b/>
      <w:bCs/>
      <w:kern w:val="0"/>
      <w:sz w:val="36"/>
      <w:szCs w:val="36"/>
      <w:lang w:eastAsia="fi-FI"/>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08be"/>
    <w:rPr>
      <w:rFonts w:ascii="Times New Roman" w:hAnsi="Times New Roman" w:eastAsia="Times New Roman" w:cs="Times New Roman"/>
      <w:b/>
      <w:bCs/>
      <w:kern w:val="0"/>
      <w:sz w:val="36"/>
      <w:szCs w:val="36"/>
      <w:lang w:eastAsia="fi-FI"/>
      <w14:ligatures w14:val="none"/>
    </w:rPr>
  </w:style>
  <w:style w:type="character" w:styleId="InternetLink">
    <w:name w:val="Hyperlink"/>
    <w:basedOn w:val="DefaultParagraphFont"/>
    <w:uiPriority w:val="99"/>
    <w:unhideWhenUsed/>
    <w:rsid w:val="006708be"/>
    <w:rPr>
      <w:color w:val="0000FF"/>
      <w:u w:val="single"/>
    </w:rPr>
  </w:style>
  <w:style w:type="character" w:styleId="UnresolvedMention">
    <w:name w:val="Unresolved Mention"/>
    <w:basedOn w:val="DefaultParagraphFont"/>
    <w:uiPriority w:val="99"/>
    <w:semiHidden/>
    <w:unhideWhenUsed/>
    <w:qFormat/>
    <w:rsid w:val="00dc2e39"/>
    <w:rPr>
      <w:color w:val="605E5C"/>
      <w:shd w:fill="E1DFDD" w:val="clear"/>
    </w:rPr>
  </w:style>
  <w:style w:type="character" w:styleId="Annotationreference">
    <w:name w:val="annotation reference"/>
    <w:basedOn w:val="DefaultParagraphFont"/>
    <w:uiPriority w:val="99"/>
    <w:semiHidden/>
    <w:unhideWhenUsed/>
    <w:qFormat/>
    <w:rsid w:val="002566ac"/>
    <w:rPr>
      <w:sz w:val="16"/>
      <w:szCs w:val="16"/>
    </w:rPr>
  </w:style>
  <w:style w:type="character" w:styleId="CommentTextChar" w:customStyle="1">
    <w:name w:val="Comment Text Char"/>
    <w:basedOn w:val="DefaultParagraphFont"/>
    <w:link w:val="Annotationtext"/>
    <w:uiPriority w:val="99"/>
    <w:qFormat/>
    <w:rsid w:val="002566ac"/>
    <w:rPr>
      <w:sz w:val="20"/>
      <w:szCs w:val="20"/>
    </w:rPr>
  </w:style>
  <w:style w:type="character" w:styleId="CommentSubjectChar" w:customStyle="1">
    <w:name w:val="Comment Subject Char"/>
    <w:basedOn w:val="CommentTextChar"/>
    <w:link w:val="Annotationsubject"/>
    <w:uiPriority w:val="99"/>
    <w:semiHidden/>
    <w:qFormat/>
    <w:rsid w:val="002566ac"/>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708be"/>
    <w:pPr>
      <w:spacing w:lineRule="auto" w:line="240" w:beforeAutospacing="1" w:afterAutospacing="1"/>
    </w:pPr>
    <w:rPr>
      <w:rFonts w:ascii="Times New Roman" w:hAnsi="Times New Roman" w:eastAsia="Times New Roman" w:cs="Times New Roman"/>
      <w:kern w:val="0"/>
      <w:sz w:val="24"/>
      <w:szCs w:val="24"/>
      <w:lang w:eastAsia="fi-FI"/>
      <w14:ligatures w14:val="none"/>
    </w:rPr>
  </w:style>
  <w:style w:type="paragraph" w:styleId="Annotationtext">
    <w:name w:val="annotation text"/>
    <w:basedOn w:val="Normal"/>
    <w:link w:val="CommentTextChar"/>
    <w:uiPriority w:val="99"/>
    <w:unhideWhenUsed/>
    <w:qFormat/>
    <w:rsid w:val="002566a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566ac"/>
    <w:pPr/>
    <w:rPr>
      <w:b/>
      <w:bCs/>
    </w:rPr>
  </w:style>
  <w:style w:type="paragraph" w:styleId="Revision">
    <w:name w:val="Revision"/>
    <w:uiPriority w:val="99"/>
    <w:semiHidden/>
    <w:qFormat/>
    <w:rsid w:val="00e252ad"/>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fi-FI"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settacommons.org/" TargetMode="External"/><Relationship Id="rId3" Type="http://schemas.openxmlformats.org/officeDocument/2006/relationships/hyperlink" Target="mailto:ip.agreements@vtt.fi"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DocSecurity>4</DocSecurity>
  <Pages>2</Pages>
  <Words>562</Words>
  <Characters>3131</Characters>
  <CharactersWithSpaces>3677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2024-12-03T11:58:00Z</dcterms:created>
  <dc:creator>Laitinen Pauli</dc:creator>
  <dc:description/>
  <dc:language>en-US</dc:language>
  <cp:lastModifiedBy>VTT Legal</cp:lastModifiedBy>
  <dcterms:modified xsi:type="dcterms:W3CDTF">2024-12-03T11:58:00Z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